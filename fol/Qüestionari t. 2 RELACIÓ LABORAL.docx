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Arial" w:cs="Arial" w:eastAsia="Arial" w:hAnsi="Arial"/>
          <w:sz w:val="50"/>
          <w:szCs w:val="50"/>
          <w:u w:val="single"/>
        </w:rPr>
      </w:pPr>
      <w:r w:rsidDel="00000000" w:rsidR="00000000" w:rsidRPr="00000000">
        <w:rPr>
          <w:rFonts w:ascii="Arial" w:cs="Arial" w:eastAsia="Arial" w:hAnsi="Arial"/>
          <w:sz w:val="50"/>
          <w:szCs w:val="50"/>
          <w:u w:val="single"/>
          <w:rtl w:val="0"/>
        </w:rPr>
        <w:t xml:space="preserve">QÜESTIONARI DEL T.2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Arial" w:cs="Arial" w:eastAsia="Arial" w:hAnsi="Arial"/>
        </w:rPr>
      </w:pPr>
      <w:r w:rsidDel="00000000" w:rsidR="00000000" w:rsidRPr="00000000">
        <w:rPr>
          <w:rFonts w:ascii="Arial" w:cs="Arial" w:eastAsia="Arial" w:hAnsi="Arial"/>
          <w:sz w:val="50"/>
          <w:szCs w:val="50"/>
          <w:rtl w:val="0"/>
        </w:rPr>
        <w:t xml:space="preserve">   </w:t>
      </w:r>
      <w:r w:rsidDel="00000000" w:rsidR="00000000" w:rsidRPr="00000000">
        <w:rPr>
          <w:rFonts w:ascii="Arial" w:cs="Arial" w:eastAsia="Arial" w:hAnsi="Arial"/>
          <w:sz w:val="50"/>
          <w:szCs w:val="50"/>
          <w:u w:val="single"/>
          <w:rtl w:val="0"/>
        </w:rPr>
        <w:t xml:space="preserve">RELACIÓ LABORAL</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70"/>
        <w:gridCol w:w="2124"/>
        <w:tblGridChange w:id="0">
          <w:tblGrid>
            <w:gridCol w:w="6370"/>
            <w:gridCol w:w="2124"/>
          </w:tblGrid>
        </w:tblGridChange>
      </w:tblGrid>
      <w:tr>
        <w:trPr>
          <w:cantSplit w:val="0"/>
          <w:tblHeader w:val="0"/>
        </w:trPr>
        <w:tc>
          <w:tcPr/>
          <w:p w:rsidR="00000000" w:rsidDel="00000000" w:rsidP="00000000" w:rsidRDefault="00000000" w:rsidRPr="00000000" w14:paraId="00000005">
            <w:pPr>
              <w:rPr/>
            </w:pPr>
            <w:r w:rsidDel="00000000" w:rsidR="00000000" w:rsidRPr="00000000">
              <w:rPr>
                <w:b w:val="1"/>
                <w:rtl w:val="0"/>
              </w:rPr>
              <w:t xml:space="preserve">Formación y orientación laboral</w:t>
            </w:r>
            <w:r w:rsidDel="00000000" w:rsidR="00000000" w:rsidRPr="00000000">
              <w:rPr>
                <w:rtl w:val="0"/>
              </w:rPr>
            </w:r>
          </w:p>
        </w:tc>
        <w:tc>
          <w:tcPr/>
          <w:p w:rsidR="00000000" w:rsidDel="00000000" w:rsidP="00000000" w:rsidRDefault="00000000" w:rsidRPr="00000000" w14:paraId="00000006">
            <w:pPr>
              <w:rPr/>
            </w:pPr>
            <w:r w:rsidDel="00000000" w:rsidR="00000000" w:rsidRPr="00000000">
              <w:rPr>
                <w:b w:val="1"/>
                <w:rtl w:val="0"/>
              </w:rPr>
              <w:t xml:space="preserve">Curso:FP Grau Mitja</w:t>
            </w:r>
            <w:r w:rsidDel="00000000" w:rsidR="00000000" w:rsidRPr="00000000">
              <w:rPr>
                <w:rtl w:val="0"/>
              </w:rPr>
            </w:r>
          </w:p>
        </w:tc>
      </w:tr>
      <w:tr>
        <w:trPr>
          <w:cantSplit w:val="0"/>
          <w:tblHeader w:val="0"/>
        </w:trPr>
        <w:tc>
          <w:tcPr/>
          <w:p w:rsidR="00000000" w:rsidDel="00000000" w:rsidP="00000000" w:rsidRDefault="00000000" w:rsidRPr="00000000" w14:paraId="00000007">
            <w:pPr>
              <w:rPr/>
            </w:pPr>
            <w:r w:rsidDel="00000000" w:rsidR="00000000" w:rsidRPr="00000000">
              <w:rPr>
                <w:b w:val="1"/>
                <w:rtl w:val="0"/>
              </w:rPr>
              <w:t xml:space="preserve">Nombre:Izan Trigo Gonzalez</w:t>
            </w:r>
            <w:r w:rsidDel="00000000" w:rsidR="00000000" w:rsidRPr="00000000">
              <w:rPr>
                <w:rtl w:val="0"/>
              </w:rPr>
            </w:r>
          </w:p>
        </w:tc>
        <w:tc>
          <w:tcPr/>
          <w:p w:rsidR="00000000" w:rsidDel="00000000" w:rsidP="00000000" w:rsidRDefault="00000000" w:rsidRPr="00000000" w14:paraId="00000008">
            <w:pPr>
              <w:rPr/>
            </w:pPr>
            <w:r w:rsidDel="00000000" w:rsidR="00000000" w:rsidRPr="00000000">
              <w:rPr>
                <w:b w:val="1"/>
                <w:rtl w:val="0"/>
              </w:rPr>
              <w:t xml:space="preserve">Fecha:26/10/2023</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b w:val="1"/>
          <w:rtl w:val="0"/>
        </w:rPr>
        <w:t xml:space="preserve">1. Noelia es enfermera en un hospital privado en Valencia y decide solicitar una excedencia de un año para hacer un máster en Estados Unidos. Hace dos años solicitó otra excedencia de 6 meses para hacer un curso intensivo de inglés en Liverpool. Según el Estatuto de los Trabajadores, un mismo trabajador no podrá disponer de una nueva excedencia hasta que no hayan transcurrido cuatro años desde la fecha de la anterior. En cambio, el convenio colectivo del sector de la Sanidad privada de la provincia de Valencia establece que solo es necesario que transcurran dos años. ¿Qué normativa sería aplicable a Noelia y en virtud de qué principio?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 normativa que establece el “convenio colectivo del sector de la Sanidad privada de la provincia de Valencia” ,según el principio de norma más favorable que establece que,en caso de haber dos opciones ,se elegirá la más favorable para el trabajador.</w:t>
      </w:r>
    </w:p>
    <w:p w:rsidR="00000000" w:rsidDel="00000000" w:rsidP="00000000" w:rsidRDefault="00000000" w:rsidRPr="00000000" w14:paraId="0000000C">
      <w:pPr>
        <w:rPr/>
      </w:pPr>
      <w:r w:rsidDel="00000000" w:rsidR="00000000" w:rsidRPr="00000000">
        <w:rPr>
          <w:b w:val="1"/>
          <w:rtl w:val="0"/>
        </w:rPr>
        <w:t xml:space="preserve">2. La norma nacional de mayor jerarquía normativa en nuestro ordenamiento es…</w:t>
      </w: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720" w:hanging="360"/>
        <w:rPr/>
      </w:pPr>
      <w:r w:rsidDel="00000000" w:rsidR="00000000" w:rsidRPr="00000000">
        <w:rPr>
          <w:b w:val="1"/>
          <w:rtl w:val="0"/>
        </w:rPr>
        <w:t xml:space="preserve">El convenio colectivo.</w:t>
      </w: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720" w:hanging="360"/>
        <w:rPr/>
      </w:pPr>
      <w:r w:rsidDel="00000000" w:rsidR="00000000" w:rsidRPr="00000000">
        <w:rPr>
          <w:b w:val="1"/>
          <w:rtl w:val="0"/>
        </w:rPr>
        <w:t xml:space="preserve">La normativa de la Unión </w:t>
      </w:r>
      <w:r w:rsidDel="00000000" w:rsidR="00000000" w:rsidRPr="00000000">
        <w:rPr>
          <w:b w:val="1"/>
          <w:rtl w:val="0"/>
        </w:rPr>
        <w:t xml:space="preserve">Europea directamente</w:t>
      </w:r>
      <w:r w:rsidDel="00000000" w:rsidR="00000000" w:rsidRPr="00000000">
        <w:rPr>
          <w:b w:val="1"/>
          <w:rtl w:val="0"/>
        </w:rPr>
        <w:t xml:space="preserve"> aplicable.</w:t>
      </w: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720" w:hanging="360"/>
        <w:rPr/>
      </w:pPr>
      <w:r w:rsidDel="00000000" w:rsidR="00000000" w:rsidRPr="00000000">
        <w:rPr>
          <w:b w:val="1"/>
          <w:rtl w:val="0"/>
        </w:rPr>
        <w:t xml:space="preserve">La ley orgánica.</w:t>
      </w: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720" w:hanging="360"/>
        <w:rPr>
          <w:b w:val="1"/>
          <w:color w:val="00ff00"/>
        </w:rPr>
      </w:pPr>
      <w:r w:rsidDel="00000000" w:rsidR="00000000" w:rsidRPr="00000000">
        <w:rPr>
          <w:b w:val="1"/>
          <w:color w:val="00ff00"/>
          <w:u w:val="single"/>
          <w:rtl w:val="0"/>
        </w:rPr>
        <w:t xml:space="preserve">La Constitución Española.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3. El movimiento obrero…</w:t>
      </w:r>
      <w:r w:rsidDel="00000000" w:rsidR="00000000" w:rsidRPr="00000000">
        <w:rPr>
          <w:rtl w:val="0"/>
        </w:rPr>
      </w:r>
    </w:p>
    <w:p w:rsidR="00000000" w:rsidDel="00000000" w:rsidP="00000000" w:rsidRDefault="00000000" w:rsidRPr="00000000" w14:paraId="00000014">
      <w:pPr>
        <w:numPr>
          <w:ilvl w:val="0"/>
          <w:numId w:val="2"/>
        </w:numPr>
        <w:spacing w:after="0" w:line="240" w:lineRule="auto"/>
        <w:ind w:left="720" w:hanging="360"/>
        <w:rPr/>
      </w:pPr>
      <w:r w:rsidDel="00000000" w:rsidR="00000000" w:rsidRPr="00000000">
        <w:rPr>
          <w:b w:val="1"/>
          <w:rtl w:val="0"/>
        </w:rPr>
        <w:t xml:space="preserve">Surgió como respuesta del proletariado para la mejora de sus condiciones de trabajo.</w:t>
      </w: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720" w:hanging="360"/>
        <w:rPr/>
      </w:pPr>
      <w:r w:rsidDel="00000000" w:rsidR="00000000" w:rsidRPr="00000000">
        <w:rPr>
          <w:b w:val="1"/>
          <w:rtl w:val="0"/>
        </w:rPr>
        <w:t xml:space="preserve">Provocó la aparición del Derecho Laboral.</w:t>
      </w: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720" w:hanging="360"/>
        <w:rPr/>
      </w:pPr>
      <w:r w:rsidDel="00000000" w:rsidR="00000000" w:rsidRPr="00000000">
        <w:rPr>
          <w:b w:val="1"/>
          <w:rtl w:val="0"/>
        </w:rPr>
        <w:t xml:space="preserve">Se organizó en sindicatos.</w:t>
      </w:r>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720" w:hanging="360"/>
        <w:rPr>
          <w:color w:val="00ff00"/>
        </w:rPr>
      </w:pPr>
      <w:r w:rsidDel="00000000" w:rsidR="00000000" w:rsidRPr="00000000">
        <w:rPr>
          <w:b w:val="1"/>
          <w:color w:val="00ff00"/>
          <w:u w:val="single"/>
          <w:rtl w:val="0"/>
        </w:rPr>
        <w:t xml:space="preserve">Todas las anteriores son ciertas y verdaderas.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4. Paula trabajaba en un taller cerámico en Fajalauza, un pueblo de Sevilla, pero es de Almería y quería trabajar cerca de casa. Envió su currículum y encontró trabajo en un taller de alfarería en Níjar. Lleva dos semanas trabajando en el taller y ha percibido ciertas prácticas que difieren bastante de lo que se acostumbraba a hacer en su anterior lugar de trabajo, y que le resultan molestas, por lo que decide hablar con su jefa para plantear su malestar. ¿Tiene razón Paula al quejarse basándose en estas prácticas (no contempladas en la normativa)? ¿De qué tipo de fuente laboral se trata?</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Si,para tratar de conseguir el lugar de trabajo mas acogedor posible,</w:t>
      </w:r>
    </w:p>
    <w:p w:rsidR="00000000" w:rsidDel="00000000" w:rsidP="00000000" w:rsidRDefault="00000000" w:rsidRPr="00000000" w14:paraId="0000001C">
      <w:pPr>
        <w:rPr/>
      </w:pPr>
      <w:r w:rsidDel="00000000" w:rsidR="00000000" w:rsidRPr="00000000">
        <w:rPr>
          <w:b w:val="1"/>
          <w:rtl w:val="0"/>
        </w:rPr>
        <w:t xml:space="preserve">5. En caso de duda sobre la aplicación de una norma u otra…</w:t>
      </w:r>
      <w:r w:rsidDel="00000000" w:rsidR="00000000" w:rsidRPr="00000000">
        <w:rPr>
          <w:rtl w:val="0"/>
        </w:rPr>
      </w:r>
    </w:p>
    <w:p w:rsidR="00000000" w:rsidDel="00000000" w:rsidP="00000000" w:rsidRDefault="00000000" w:rsidRPr="00000000" w14:paraId="0000001D">
      <w:pPr>
        <w:numPr>
          <w:ilvl w:val="0"/>
          <w:numId w:val="3"/>
        </w:numPr>
        <w:spacing w:after="0" w:line="240" w:lineRule="auto"/>
        <w:ind w:left="720" w:hanging="360"/>
        <w:rPr/>
      </w:pPr>
      <w:r w:rsidDel="00000000" w:rsidR="00000000" w:rsidRPr="00000000">
        <w:rPr>
          <w:b w:val="1"/>
          <w:rtl w:val="0"/>
        </w:rPr>
        <w:t xml:space="preserve">El juez deberá tener en cuenta cuál es la más favorable para el trabajador.</w:t>
      </w:r>
      <w:r w:rsidDel="00000000" w:rsidR="00000000" w:rsidRPr="00000000">
        <w:rPr>
          <w:rtl w:val="0"/>
        </w:rPr>
      </w:r>
    </w:p>
    <w:p w:rsidR="00000000" w:rsidDel="00000000" w:rsidP="00000000" w:rsidRDefault="00000000" w:rsidRPr="00000000" w14:paraId="0000001E">
      <w:pPr>
        <w:numPr>
          <w:ilvl w:val="0"/>
          <w:numId w:val="3"/>
        </w:numPr>
        <w:spacing w:after="0" w:line="240" w:lineRule="auto"/>
        <w:ind w:left="720" w:hanging="360"/>
        <w:rPr/>
      </w:pPr>
      <w:r w:rsidDel="00000000" w:rsidR="00000000" w:rsidRPr="00000000">
        <w:rPr>
          <w:b w:val="1"/>
          <w:rtl w:val="0"/>
        </w:rPr>
        <w:t xml:space="preserve">El juez deberá tener en cuenta que una disposición de rango inferior nunca podrá contradecir o derogar lo establecido en otra norma de mayor jerarquía.</w:t>
      </w:r>
      <w:r w:rsidDel="00000000" w:rsidR="00000000" w:rsidRPr="00000000">
        <w:rPr>
          <w:rtl w:val="0"/>
        </w:rPr>
      </w:r>
    </w:p>
    <w:p w:rsidR="00000000" w:rsidDel="00000000" w:rsidP="00000000" w:rsidRDefault="00000000" w:rsidRPr="00000000" w14:paraId="0000001F">
      <w:pPr>
        <w:numPr>
          <w:ilvl w:val="0"/>
          <w:numId w:val="3"/>
        </w:numPr>
        <w:spacing w:after="0" w:line="240" w:lineRule="auto"/>
        <w:ind w:left="720" w:hanging="360"/>
        <w:rPr>
          <w:b w:val="1"/>
          <w:color w:val="00ff00"/>
        </w:rPr>
      </w:pPr>
      <w:r w:rsidDel="00000000" w:rsidR="00000000" w:rsidRPr="00000000">
        <w:rPr>
          <w:b w:val="1"/>
          <w:color w:val="00ff00"/>
          <w:u w:val="single"/>
          <w:rtl w:val="0"/>
        </w:rPr>
        <w:t xml:space="preserve">Todas las anteriores son correctas.</w:t>
      </w:r>
    </w:p>
    <w:p w:rsidR="00000000" w:rsidDel="00000000" w:rsidP="00000000" w:rsidRDefault="00000000" w:rsidRPr="00000000" w14:paraId="00000020">
      <w:pPr>
        <w:numPr>
          <w:ilvl w:val="0"/>
          <w:numId w:val="3"/>
        </w:numPr>
        <w:spacing w:after="0" w:line="240" w:lineRule="auto"/>
        <w:ind w:left="720" w:hanging="360"/>
        <w:rPr/>
      </w:pPr>
      <w:r w:rsidDel="00000000" w:rsidR="00000000" w:rsidRPr="00000000">
        <w:rPr>
          <w:b w:val="1"/>
          <w:rtl w:val="0"/>
        </w:rPr>
        <w:t xml:space="preserve">Todas las anteriores son falsas.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6. Entre los derechos de los trabajadores derivados de la Constitución y el Estatuto de los Trabajadores se encuentra…</w:t>
      </w:r>
      <w:r w:rsidDel="00000000" w:rsidR="00000000" w:rsidRPr="00000000">
        <w:rPr>
          <w:rtl w:val="0"/>
        </w:rPr>
      </w:r>
    </w:p>
    <w:p w:rsidR="00000000" w:rsidDel="00000000" w:rsidP="00000000" w:rsidRDefault="00000000" w:rsidRPr="00000000" w14:paraId="00000024">
      <w:pPr>
        <w:numPr>
          <w:ilvl w:val="0"/>
          <w:numId w:val="4"/>
        </w:numPr>
        <w:spacing w:after="0" w:line="240" w:lineRule="auto"/>
        <w:ind w:left="720" w:hanging="360"/>
        <w:rPr/>
      </w:pPr>
      <w:r w:rsidDel="00000000" w:rsidR="00000000" w:rsidRPr="00000000">
        <w:rPr>
          <w:b w:val="1"/>
          <w:rtl w:val="0"/>
        </w:rPr>
        <w:t xml:space="preserve">Ocupación efectiva.</w:t>
      </w:r>
      <w:r w:rsidDel="00000000" w:rsidR="00000000" w:rsidRPr="00000000">
        <w:rPr>
          <w:rtl w:val="0"/>
        </w:rPr>
      </w:r>
    </w:p>
    <w:p w:rsidR="00000000" w:rsidDel="00000000" w:rsidP="00000000" w:rsidRDefault="00000000" w:rsidRPr="00000000" w14:paraId="00000025">
      <w:pPr>
        <w:numPr>
          <w:ilvl w:val="0"/>
          <w:numId w:val="4"/>
        </w:numPr>
        <w:spacing w:after="0" w:line="240" w:lineRule="auto"/>
        <w:ind w:left="720" w:hanging="360"/>
        <w:rPr/>
      </w:pPr>
      <w:r w:rsidDel="00000000" w:rsidR="00000000" w:rsidRPr="00000000">
        <w:rPr>
          <w:b w:val="1"/>
          <w:rtl w:val="0"/>
        </w:rPr>
        <w:t xml:space="preserve">Reunión.</w:t>
      </w:r>
      <w:r w:rsidDel="00000000" w:rsidR="00000000" w:rsidRPr="00000000">
        <w:rPr>
          <w:rtl w:val="0"/>
        </w:rPr>
      </w:r>
    </w:p>
    <w:p w:rsidR="00000000" w:rsidDel="00000000" w:rsidP="00000000" w:rsidRDefault="00000000" w:rsidRPr="00000000" w14:paraId="00000026">
      <w:pPr>
        <w:numPr>
          <w:ilvl w:val="0"/>
          <w:numId w:val="4"/>
        </w:numPr>
        <w:spacing w:after="0" w:line="240" w:lineRule="auto"/>
        <w:ind w:left="720" w:hanging="360"/>
        <w:rPr/>
      </w:pPr>
      <w:r w:rsidDel="00000000" w:rsidR="00000000" w:rsidRPr="00000000">
        <w:rPr>
          <w:b w:val="1"/>
          <w:rtl w:val="0"/>
        </w:rPr>
        <w:t xml:space="preserve">Percepción puntual del salario.</w:t>
      </w:r>
      <w:r w:rsidDel="00000000" w:rsidR="00000000" w:rsidRPr="00000000">
        <w:rPr>
          <w:rtl w:val="0"/>
        </w:rPr>
      </w:r>
    </w:p>
    <w:p w:rsidR="00000000" w:rsidDel="00000000" w:rsidP="00000000" w:rsidRDefault="00000000" w:rsidRPr="00000000" w14:paraId="00000027">
      <w:pPr>
        <w:numPr>
          <w:ilvl w:val="0"/>
          <w:numId w:val="4"/>
        </w:numPr>
        <w:spacing w:after="0" w:line="240" w:lineRule="auto"/>
        <w:ind w:left="720" w:hanging="360"/>
        <w:rPr>
          <w:color w:val="00ff00"/>
        </w:rPr>
      </w:pPr>
      <w:r w:rsidDel="00000000" w:rsidR="00000000" w:rsidRPr="00000000">
        <w:rPr>
          <w:b w:val="1"/>
          <w:color w:val="00ff00"/>
          <w:u w:val="single"/>
          <w:rtl w:val="0"/>
        </w:rPr>
        <w:t xml:space="preserve">Todas las anteriores son ciertas.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7. Según el principio de irrenunciabilidad…</w:t>
      </w:r>
      <w:r w:rsidDel="00000000" w:rsidR="00000000" w:rsidRPr="00000000">
        <w:rPr>
          <w:rtl w:val="0"/>
        </w:rPr>
      </w:r>
    </w:p>
    <w:p w:rsidR="00000000" w:rsidDel="00000000" w:rsidP="00000000" w:rsidRDefault="00000000" w:rsidRPr="00000000" w14:paraId="0000002B">
      <w:pPr>
        <w:numPr>
          <w:ilvl w:val="0"/>
          <w:numId w:val="5"/>
        </w:numPr>
        <w:spacing w:after="0" w:line="240" w:lineRule="auto"/>
        <w:ind w:left="720" w:hanging="360"/>
        <w:rPr/>
      </w:pPr>
      <w:r w:rsidDel="00000000" w:rsidR="00000000" w:rsidRPr="00000000">
        <w:rPr>
          <w:b w:val="1"/>
          <w:rtl w:val="0"/>
        </w:rPr>
        <w:t xml:space="preserve">Un trabajador puede renunciar a sus vacaciones.</w:t>
      </w:r>
      <w:r w:rsidDel="00000000" w:rsidR="00000000" w:rsidRPr="00000000">
        <w:rPr>
          <w:rtl w:val="0"/>
        </w:rPr>
      </w:r>
    </w:p>
    <w:p w:rsidR="00000000" w:rsidDel="00000000" w:rsidP="00000000" w:rsidRDefault="00000000" w:rsidRPr="00000000" w14:paraId="0000002C">
      <w:pPr>
        <w:numPr>
          <w:ilvl w:val="0"/>
          <w:numId w:val="5"/>
        </w:numPr>
        <w:spacing w:after="0" w:line="240" w:lineRule="auto"/>
        <w:ind w:left="720" w:hanging="360"/>
        <w:rPr>
          <w:color w:val="00ff00"/>
        </w:rPr>
      </w:pPr>
      <w:r w:rsidDel="00000000" w:rsidR="00000000" w:rsidRPr="00000000">
        <w:rPr>
          <w:b w:val="1"/>
          <w:color w:val="00ff00"/>
          <w:rtl w:val="0"/>
        </w:rPr>
        <w:t xml:space="preserve">Un trabajador no puede renunciar a sus vacaciones.</w:t>
      </w:r>
      <w:r w:rsidDel="00000000" w:rsidR="00000000" w:rsidRPr="00000000">
        <w:rPr>
          <w:rtl w:val="0"/>
        </w:rPr>
      </w:r>
    </w:p>
    <w:p w:rsidR="00000000" w:rsidDel="00000000" w:rsidP="00000000" w:rsidRDefault="00000000" w:rsidRPr="00000000" w14:paraId="0000002D">
      <w:pPr>
        <w:numPr>
          <w:ilvl w:val="0"/>
          <w:numId w:val="5"/>
        </w:numPr>
        <w:spacing w:after="0" w:line="240" w:lineRule="auto"/>
        <w:ind w:left="720" w:hanging="360"/>
        <w:rPr/>
      </w:pPr>
      <w:r w:rsidDel="00000000" w:rsidR="00000000" w:rsidRPr="00000000">
        <w:rPr>
          <w:b w:val="1"/>
          <w:rtl w:val="0"/>
        </w:rPr>
        <w:t xml:space="preserve">Un trabajador es libre, y puede renunciar a su vida social.</w:t>
      </w:r>
      <w:r w:rsidDel="00000000" w:rsidR="00000000" w:rsidRPr="00000000">
        <w:rPr>
          <w:rtl w:val="0"/>
        </w:rPr>
      </w:r>
    </w:p>
    <w:p w:rsidR="00000000" w:rsidDel="00000000" w:rsidP="00000000" w:rsidRDefault="00000000" w:rsidRPr="00000000" w14:paraId="0000002E">
      <w:pPr>
        <w:numPr>
          <w:ilvl w:val="0"/>
          <w:numId w:val="5"/>
        </w:numPr>
        <w:spacing w:after="0" w:line="240" w:lineRule="auto"/>
        <w:ind w:left="720" w:hanging="360"/>
        <w:rPr/>
      </w:pPr>
      <w:r w:rsidDel="00000000" w:rsidR="00000000" w:rsidRPr="00000000">
        <w:rPr>
          <w:b w:val="1"/>
          <w:rtl w:val="0"/>
        </w:rPr>
        <w:t xml:space="preserve">Todas las anteriores son ciertas.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8. Entendemos por sentar jurisprudencia…</w:t>
      </w:r>
      <w:r w:rsidDel="00000000" w:rsidR="00000000" w:rsidRPr="00000000">
        <w:rPr>
          <w:rtl w:val="0"/>
        </w:rPr>
      </w:r>
    </w:p>
    <w:p w:rsidR="00000000" w:rsidDel="00000000" w:rsidP="00000000" w:rsidRDefault="00000000" w:rsidRPr="00000000" w14:paraId="00000032">
      <w:pPr>
        <w:numPr>
          <w:ilvl w:val="0"/>
          <w:numId w:val="6"/>
        </w:numPr>
        <w:spacing w:after="0" w:line="240" w:lineRule="auto"/>
        <w:ind w:left="720" w:hanging="360"/>
        <w:rPr/>
      </w:pPr>
      <w:r w:rsidDel="00000000" w:rsidR="00000000" w:rsidRPr="00000000">
        <w:rPr>
          <w:b w:val="1"/>
          <w:rtl w:val="0"/>
        </w:rPr>
        <w:t xml:space="preserve">El fenómeno en virtud del cual el Tribunal Supremo interpreta una norma y dicta dos o más sentencias hechos idénticos, similares o análogos.</w:t>
      </w:r>
      <w:r w:rsidDel="00000000" w:rsidR="00000000" w:rsidRPr="00000000">
        <w:rPr>
          <w:rtl w:val="0"/>
        </w:rPr>
      </w:r>
    </w:p>
    <w:p w:rsidR="00000000" w:rsidDel="00000000" w:rsidP="00000000" w:rsidRDefault="00000000" w:rsidRPr="00000000" w14:paraId="00000033">
      <w:pPr>
        <w:numPr>
          <w:ilvl w:val="0"/>
          <w:numId w:val="6"/>
        </w:numPr>
        <w:spacing w:after="0" w:line="240" w:lineRule="auto"/>
        <w:ind w:left="720" w:hanging="360"/>
        <w:rPr/>
      </w:pPr>
      <w:r w:rsidDel="00000000" w:rsidR="00000000" w:rsidRPr="00000000">
        <w:rPr>
          <w:b w:val="1"/>
          <w:rtl w:val="0"/>
        </w:rPr>
        <w:t xml:space="preserve">Y en virtud del cual dicho Tribunal resuelve en el mismo sentido.</w:t>
      </w:r>
      <w:r w:rsidDel="00000000" w:rsidR="00000000" w:rsidRPr="00000000">
        <w:rPr>
          <w:rtl w:val="0"/>
        </w:rPr>
      </w:r>
    </w:p>
    <w:p w:rsidR="00000000" w:rsidDel="00000000" w:rsidP="00000000" w:rsidRDefault="00000000" w:rsidRPr="00000000" w14:paraId="00000034">
      <w:pPr>
        <w:numPr>
          <w:ilvl w:val="0"/>
          <w:numId w:val="6"/>
        </w:numPr>
        <w:spacing w:after="0" w:line="240" w:lineRule="auto"/>
        <w:ind w:left="720" w:hanging="360"/>
        <w:rPr/>
      </w:pPr>
      <w:r w:rsidDel="00000000" w:rsidR="00000000" w:rsidRPr="00000000">
        <w:rPr>
          <w:b w:val="1"/>
          <w:rtl w:val="0"/>
        </w:rPr>
        <w:t xml:space="preserve">Las dos respuestas anteriores son correctas.</w:t>
      </w:r>
      <w:ins w:author="Aurora Jhardi" w:id="0" w:date="2023-11-02T13:13:21Z">
        <w:r w:rsidDel="00000000" w:rsidR="00000000" w:rsidRPr="00000000">
          <w:rPr>
            <w:b w:val="1"/>
            <w:rtl w:val="0"/>
          </w:rPr>
          <w:t xml:space="preserve"> Aquesta és la correcta</w:t>
        </w:r>
      </w:ins>
      <w:r w:rsidDel="00000000" w:rsidR="00000000" w:rsidRPr="00000000">
        <w:rPr>
          <w:rtl w:val="0"/>
        </w:rPr>
      </w:r>
    </w:p>
    <w:p w:rsidR="00000000" w:rsidDel="00000000" w:rsidP="00000000" w:rsidRDefault="00000000" w:rsidRPr="00000000" w14:paraId="00000035">
      <w:pPr>
        <w:numPr>
          <w:ilvl w:val="0"/>
          <w:numId w:val="6"/>
        </w:numPr>
        <w:spacing w:after="0" w:line="240" w:lineRule="auto"/>
        <w:ind w:left="720" w:hanging="360"/>
        <w:rPr>
          <w:color w:val="00ff00"/>
        </w:rPr>
      </w:pPr>
      <w:r w:rsidDel="00000000" w:rsidR="00000000" w:rsidRPr="00000000">
        <w:rPr>
          <w:b w:val="1"/>
          <w:color w:val="00ff00"/>
          <w:rtl w:val="0"/>
        </w:rPr>
        <w:t xml:space="preserve">Ninguna de las anteriores es cierta.</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9. El artículo 37.4 del Estatuto de los Trabajadores establece que para el cuidado del lactante hasta que este cumpla nueve meses, los trabajadores tendrán derecho a una hora de ausencia del trabajo, que podrán dividir en dos fracciones. María Gutiérrez, madre de dos bebés gemelos en parto múltiple, reclama a su empresa el disfrute de un doble derecho de lactancia, mientras que su empresa lo deniega, pues considera que el Estatuto se refiere a una sola hora de permiso de lactancia.</w:t>
      </w:r>
      <w:r w:rsidDel="00000000" w:rsidR="00000000" w:rsidRPr="00000000">
        <w:rPr>
          <w:rtl w:val="0"/>
        </w:rPr>
      </w:r>
    </w:p>
    <w:p w:rsidR="00000000" w:rsidDel="00000000" w:rsidP="00000000" w:rsidRDefault="00000000" w:rsidRPr="00000000" w14:paraId="00000039">
      <w:pPr>
        <w:numPr>
          <w:ilvl w:val="0"/>
          <w:numId w:val="7"/>
        </w:numPr>
        <w:spacing w:after="0" w:line="240" w:lineRule="auto"/>
        <w:ind w:left="720" w:hanging="360"/>
        <w:rPr/>
      </w:pPr>
      <w:r w:rsidDel="00000000" w:rsidR="00000000" w:rsidRPr="00000000">
        <w:rPr>
          <w:b w:val="1"/>
          <w:rtl w:val="0"/>
        </w:rPr>
        <w:t xml:space="preserve">¿Qué principio de aplicación del Derecho Laboral utilizará el Juzgado o Tribunal para resolver el caso?</w:t>
      </w:r>
    </w:p>
    <w:p w:rsidR="00000000" w:rsidDel="00000000" w:rsidP="00000000" w:rsidRDefault="00000000" w:rsidRPr="00000000" w14:paraId="0000003A">
      <w:pPr>
        <w:spacing w:after="0" w:line="240" w:lineRule="auto"/>
        <w:ind w:left="720" w:firstLine="0"/>
        <w:rPr>
          <w:b w:val="1"/>
        </w:rPr>
      </w:pPr>
      <w:r w:rsidDel="00000000" w:rsidR="00000000" w:rsidRPr="00000000">
        <w:rPr>
          <w:rtl w:val="0"/>
        </w:rPr>
      </w:r>
    </w:p>
    <w:p w:rsidR="00000000" w:rsidDel="00000000" w:rsidP="00000000" w:rsidRDefault="00000000" w:rsidRPr="00000000" w14:paraId="0000003B">
      <w:pPr>
        <w:spacing w:after="0" w:line="240" w:lineRule="auto"/>
        <w:ind w:left="720" w:firstLine="0"/>
        <w:rPr/>
      </w:pPr>
      <w:r w:rsidDel="00000000" w:rsidR="00000000" w:rsidRPr="00000000">
        <w:rPr>
          <w:rtl w:val="0"/>
        </w:rPr>
        <w:t xml:space="preserve">El principio de norma más favorable.</w:t>
      </w:r>
    </w:p>
    <w:p w:rsidR="00000000" w:rsidDel="00000000" w:rsidP="00000000" w:rsidRDefault="00000000" w:rsidRPr="00000000" w14:paraId="0000003C">
      <w:pPr>
        <w:spacing w:after="0" w:line="240" w:lineRule="auto"/>
        <w:ind w:left="720" w:firstLine="0"/>
        <w:rPr>
          <w:b w:val="1"/>
        </w:rPr>
      </w:pPr>
      <w:r w:rsidDel="00000000" w:rsidR="00000000" w:rsidRPr="00000000">
        <w:rPr>
          <w:rtl w:val="0"/>
        </w:rPr>
      </w:r>
    </w:p>
    <w:p w:rsidR="00000000" w:rsidDel="00000000" w:rsidP="00000000" w:rsidRDefault="00000000" w:rsidRPr="00000000" w14:paraId="0000003D">
      <w:pPr>
        <w:numPr>
          <w:ilvl w:val="0"/>
          <w:numId w:val="7"/>
        </w:numPr>
        <w:spacing w:after="0" w:line="240" w:lineRule="auto"/>
        <w:ind w:left="720" w:hanging="360"/>
        <w:rPr/>
      </w:pPr>
      <w:r w:rsidDel="00000000" w:rsidR="00000000" w:rsidRPr="00000000">
        <w:rPr>
          <w:b w:val="1"/>
          <w:rtl w:val="0"/>
        </w:rPr>
        <w:t xml:space="preserve">¿Cuál será el dictamen del órgano judicial, consecuentemente?</w:t>
      </w:r>
    </w:p>
    <w:p w:rsidR="00000000" w:rsidDel="00000000" w:rsidP="00000000" w:rsidRDefault="00000000" w:rsidRPr="00000000" w14:paraId="0000003E">
      <w:pPr>
        <w:spacing w:after="0" w:line="240" w:lineRule="auto"/>
        <w:ind w:left="720" w:firstLine="0"/>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Que se le concedan las dos horas reclamadas.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10. El Estatuto de los Trabajadores reconoce que los trabajadores tendrán derecho a 2 días de ausencia por fallecimiento de parientes hasta el segundo grado de consanguinidad o afinidad. El convenio colectivo que se debe aplicar a Fernando Palomino amplía dicho plazo a 3 días y el contrato que él ha firmado con la empresa estipula que tendrá derecho a 1 día de permiso remunerado en aquel caso. ¿Qué norma debe aplicarse en esta situación?</w:t>
      </w:r>
      <w:r w:rsidDel="00000000" w:rsidR="00000000" w:rsidRPr="00000000">
        <w:rPr>
          <w:rtl w:val="0"/>
        </w:rPr>
      </w:r>
    </w:p>
    <w:p w:rsidR="00000000" w:rsidDel="00000000" w:rsidP="00000000" w:rsidRDefault="00000000" w:rsidRPr="00000000" w14:paraId="00000042">
      <w:pPr>
        <w:numPr>
          <w:ilvl w:val="0"/>
          <w:numId w:val="8"/>
        </w:numPr>
        <w:spacing w:after="0" w:line="240" w:lineRule="auto"/>
        <w:ind w:left="720" w:hanging="360"/>
        <w:rPr/>
      </w:pPr>
      <w:r w:rsidDel="00000000" w:rsidR="00000000" w:rsidRPr="00000000">
        <w:rPr>
          <w:b w:val="1"/>
          <w:rtl w:val="0"/>
        </w:rPr>
        <w:t xml:space="preserve">El Estatuto de los Trabajadores.</w:t>
      </w:r>
      <w:r w:rsidDel="00000000" w:rsidR="00000000" w:rsidRPr="00000000">
        <w:rPr>
          <w:rtl w:val="0"/>
        </w:rPr>
      </w:r>
    </w:p>
    <w:p w:rsidR="00000000" w:rsidDel="00000000" w:rsidP="00000000" w:rsidRDefault="00000000" w:rsidRPr="00000000" w14:paraId="00000043">
      <w:pPr>
        <w:numPr>
          <w:ilvl w:val="0"/>
          <w:numId w:val="8"/>
        </w:numPr>
        <w:spacing w:after="0" w:line="240" w:lineRule="auto"/>
        <w:ind w:left="720" w:hanging="360"/>
        <w:rPr>
          <w:color w:val="00ff00"/>
        </w:rPr>
      </w:pPr>
      <w:r w:rsidDel="00000000" w:rsidR="00000000" w:rsidRPr="00000000">
        <w:rPr>
          <w:b w:val="1"/>
          <w:color w:val="00ff00"/>
          <w:u w:val="single"/>
          <w:rtl w:val="0"/>
        </w:rPr>
        <w:t xml:space="preserve">El convenio colectivo.</w:t>
      </w:r>
      <w:r w:rsidDel="00000000" w:rsidR="00000000" w:rsidRPr="00000000">
        <w:rPr>
          <w:rtl w:val="0"/>
        </w:rPr>
      </w:r>
    </w:p>
    <w:p w:rsidR="00000000" w:rsidDel="00000000" w:rsidP="00000000" w:rsidRDefault="00000000" w:rsidRPr="00000000" w14:paraId="00000044">
      <w:pPr>
        <w:numPr>
          <w:ilvl w:val="0"/>
          <w:numId w:val="8"/>
        </w:numPr>
        <w:spacing w:after="0" w:line="240" w:lineRule="auto"/>
        <w:ind w:left="720" w:hanging="360"/>
        <w:rPr/>
      </w:pPr>
      <w:r w:rsidDel="00000000" w:rsidR="00000000" w:rsidRPr="00000000">
        <w:rPr>
          <w:b w:val="1"/>
          <w:rtl w:val="0"/>
        </w:rPr>
        <w:t xml:space="preserve">El contrato de trabajo.</w:t>
      </w:r>
      <w:r w:rsidDel="00000000" w:rsidR="00000000" w:rsidRPr="00000000">
        <w:rPr>
          <w:rtl w:val="0"/>
        </w:rPr>
      </w:r>
    </w:p>
    <w:p w:rsidR="00000000" w:rsidDel="00000000" w:rsidP="00000000" w:rsidRDefault="00000000" w:rsidRPr="00000000" w14:paraId="00000045">
      <w:pPr>
        <w:numPr>
          <w:ilvl w:val="0"/>
          <w:numId w:val="8"/>
        </w:numPr>
        <w:spacing w:after="0" w:line="240" w:lineRule="auto"/>
        <w:ind w:left="720" w:hanging="360"/>
        <w:rPr/>
      </w:pPr>
      <w:r w:rsidDel="00000000" w:rsidR="00000000" w:rsidRPr="00000000">
        <w:rPr>
          <w:b w:val="1"/>
          <w:rtl w:val="0"/>
        </w:rPr>
        <w:t xml:space="preserve">Hay que llevar el caso a los Tribunales para que decida el juez.</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footerReference r:id="rId6" w:type="default"/>
      <w:pgSz w:h="16838" w:w="11906" w:orient="portrait"/>
      <w:pgMar w:bottom="1417" w:top="1417" w:left="1701" w:right="1701" w:header="708" w:footer="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50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22"/>
      <w:gridCol w:w="482"/>
      <w:tblGridChange w:id="0">
        <w:tblGrid>
          <w:gridCol w:w="8022"/>
          <w:gridCol w:w="482"/>
        </w:tblGrid>
      </w:tblGridChange>
    </w:tblGrid>
    <w:tr>
      <w:trPr>
        <w:cantSplit w:val="0"/>
        <w:tblHeader w:val="0"/>
      </w:trPr>
      <w:tc>
        <w:tcPr/>
        <w:p w:rsidR="00000000" w:rsidDel="00000000" w:rsidP="00000000" w:rsidRDefault="00000000" w:rsidRPr="00000000" w14:paraId="00000049">
          <w:pPr>
            <w:rPr>
              <w:i w:val="1"/>
            </w:rPr>
          </w:pPr>
          <w:r w:rsidDel="00000000" w:rsidR="00000000" w:rsidRPr="00000000">
            <w:rPr>
              <w:i w:val="1"/>
              <w:rtl w:val="0"/>
            </w:rPr>
            <w:t xml:space="preserve">© Editorial Editex, S.A. - Material fotocopiable autorizado</w:t>
          </w:r>
        </w:p>
      </w:tc>
      <w:tc>
        <w:tcPr/>
        <w:p w:rsidR="00000000" w:rsidDel="00000000" w:rsidP="00000000" w:rsidRDefault="00000000" w:rsidRPr="00000000" w14:paraId="0000004A">
          <w:pPr>
            <w:keepLines w:val="1"/>
            <w:jc w:val="right"/>
            <w:rPr>
              <w:i w:val="1"/>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